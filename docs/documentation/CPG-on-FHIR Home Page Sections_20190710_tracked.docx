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D2355" w14:textId="77777777" w:rsidR="00872D24" w:rsidRPr="00872D24" w:rsidRDefault="006B4BCB" w:rsidP="00872D2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0A012DE1" w14:textId="3806E445" w:rsidR="00872D24" w:rsidRDefault="00671F52" w:rsidP="00872D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872D24">
        <w:rPr>
          <w:sz w:val="24"/>
          <w:szCs w:val="24"/>
        </w:rPr>
        <w:t>his implementation guide support</w:t>
      </w:r>
      <w:r>
        <w:rPr>
          <w:sz w:val="24"/>
          <w:szCs w:val="24"/>
        </w:rPr>
        <w:t>s</w:t>
      </w:r>
      <w:r w:rsidR="00872D24">
        <w:rPr>
          <w:sz w:val="24"/>
          <w:szCs w:val="24"/>
        </w:rPr>
        <w:t xml:space="preserve"> the development of standards-based computable </w:t>
      </w:r>
      <w:r w:rsidR="00E87E0F">
        <w:rPr>
          <w:sz w:val="24"/>
          <w:szCs w:val="24"/>
        </w:rPr>
        <w:t xml:space="preserve">representations of the content of clinical care </w:t>
      </w:r>
      <w:r w:rsidR="00872D24">
        <w:rPr>
          <w:sz w:val="24"/>
          <w:szCs w:val="24"/>
        </w:rPr>
        <w:t>guidelines</w:t>
      </w:r>
      <w:r w:rsidR="00E87E0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1E44">
        <w:rPr>
          <w:sz w:val="24"/>
          <w:szCs w:val="24"/>
        </w:rPr>
        <w:t>Its content pertains to technical aspects of digital guidelines implementation and</w:t>
      </w:r>
      <w:r>
        <w:rPr>
          <w:sz w:val="24"/>
          <w:szCs w:val="24"/>
        </w:rPr>
        <w:t xml:space="preserve"> is intended to be usable across multiple use cases across clinical domains as well as in the International Realm.</w:t>
      </w:r>
      <w:r w:rsidR="00872D24">
        <w:rPr>
          <w:sz w:val="24"/>
          <w:szCs w:val="24"/>
        </w:rPr>
        <w:t xml:space="preserve"> </w:t>
      </w:r>
    </w:p>
    <w:p w14:paraId="6A49B47A" w14:textId="77777777" w:rsidR="006B4BCB" w:rsidRDefault="006B4BCB" w:rsidP="00872D24">
      <w:pPr>
        <w:pStyle w:val="ListParagraph"/>
        <w:rPr>
          <w:sz w:val="24"/>
          <w:szCs w:val="24"/>
        </w:rPr>
      </w:pPr>
    </w:p>
    <w:p w14:paraId="289D9ED0" w14:textId="7B6FED3A" w:rsidR="006B4BCB" w:rsidRDefault="006B4BCB" w:rsidP="00872D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implementation guide has been developed through a multi-stakeholder effort, holistically involving </w:t>
      </w:r>
      <w:r w:rsidR="00161E44">
        <w:rPr>
          <w:sz w:val="24"/>
          <w:szCs w:val="24"/>
        </w:rPr>
        <w:t xml:space="preserve">a range of </w:t>
      </w:r>
      <w:r>
        <w:rPr>
          <w:sz w:val="24"/>
          <w:szCs w:val="24"/>
        </w:rPr>
        <w:t>stakeholders</w:t>
      </w:r>
      <w:r w:rsidR="00161E44">
        <w:rPr>
          <w:sz w:val="24"/>
          <w:szCs w:val="24"/>
        </w:rPr>
        <w:t>, including those who work at</w:t>
      </w:r>
      <w:r>
        <w:rPr>
          <w:sz w:val="24"/>
          <w:szCs w:val="24"/>
        </w:rPr>
        <w:t xml:space="preserve"> the beginning of the process (e.g., guideline developers) to the end users (e.g., clinical implementation team representatives</w:t>
      </w:r>
      <w:r w:rsidR="00E87E0F">
        <w:rPr>
          <w:sz w:val="24"/>
          <w:szCs w:val="24"/>
        </w:rPr>
        <w:t>, health IT developers, patients/patient advocates</w:t>
      </w:r>
      <w:r>
        <w:rPr>
          <w:sz w:val="24"/>
          <w:szCs w:val="24"/>
        </w:rPr>
        <w:t xml:space="preserve">), and others in between (e.g., informaticists, communicators, evaluators, </w:t>
      </w:r>
      <w:r w:rsidR="00E87E0F">
        <w:rPr>
          <w:sz w:val="24"/>
          <w:szCs w:val="24"/>
        </w:rPr>
        <w:t xml:space="preserve">public health organizations, clinical quality measure and clinical decision support </w:t>
      </w:r>
      <w:r w:rsidR="00267117">
        <w:rPr>
          <w:sz w:val="24"/>
          <w:szCs w:val="24"/>
        </w:rPr>
        <w:t>developers</w:t>
      </w:r>
      <w:r w:rsidR="00E87E0F">
        <w:rPr>
          <w:sz w:val="24"/>
          <w:szCs w:val="24"/>
        </w:rPr>
        <w:t>).</w:t>
      </w:r>
    </w:p>
    <w:p w14:paraId="41E25A05" w14:textId="134CCCF8" w:rsidR="00E87E0F" w:rsidRDefault="00E87E0F" w:rsidP="00872D24">
      <w:pPr>
        <w:pStyle w:val="ListParagraph"/>
        <w:rPr>
          <w:ins w:id="0" w:author="Michaels, Maria (CDC/DDPHSS/OD)" w:date="2019-07-10T16:31:00Z"/>
          <w:sz w:val="24"/>
          <w:szCs w:val="24"/>
        </w:rPr>
      </w:pPr>
    </w:p>
    <w:p w14:paraId="045FF5FA" w14:textId="0D0B47AE" w:rsidR="001A1813" w:rsidRDefault="00E35177" w:rsidP="00872D24">
      <w:pPr>
        <w:pStyle w:val="ListParagraph"/>
        <w:rPr>
          <w:ins w:id="1" w:author="Michaels, Maria (CDC/DDPHSS/OD)" w:date="2019-07-10T18:23:00Z"/>
          <w:sz w:val="24"/>
          <w:szCs w:val="24"/>
        </w:rPr>
      </w:pPr>
      <w:ins w:id="2" w:author="Michaels, Maria (CDC/DDPHSS/OD)" w:date="2019-07-10T18:24:00Z">
        <w:r>
          <w:rPr>
            <w:sz w:val="24"/>
            <w:szCs w:val="24"/>
          </w:rPr>
          <w:t xml:space="preserve">The premise involves determining the representation of clinical practice guideline recommendations </w:t>
        </w:r>
      </w:ins>
      <w:ins w:id="3" w:author="Michaels, Maria (CDC/DDPHSS/OD)" w:date="2019-07-10T18:29:00Z">
        <w:r w:rsidR="0052543F">
          <w:rPr>
            <w:sz w:val="24"/>
            <w:szCs w:val="24"/>
          </w:rPr>
          <w:t xml:space="preserve">in FHIR </w:t>
        </w:r>
      </w:ins>
      <w:ins w:id="4" w:author="Michaels, Maria (CDC/DDPHSS/OD)" w:date="2019-07-10T18:24:00Z">
        <w:r>
          <w:rPr>
            <w:sz w:val="24"/>
            <w:szCs w:val="24"/>
          </w:rPr>
          <w:t xml:space="preserve">as part of an iterative guideline development and implementation </w:t>
        </w:r>
        <w:r w:rsidR="0052543F">
          <w:rPr>
            <w:sz w:val="24"/>
            <w:szCs w:val="24"/>
          </w:rPr>
          <w:t xml:space="preserve">process (Figure 1.1). </w:t>
        </w:r>
      </w:ins>
      <w:ins w:id="5" w:author="Michaels, Maria (CDC/DDPHSS/OD)" w:date="2019-07-10T18:29:00Z">
        <w:r w:rsidR="0052543F">
          <w:rPr>
            <w:sz w:val="24"/>
            <w:szCs w:val="24"/>
          </w:rPr>
          <w:t>By i</w:t>
        </w:r>
      </w:ins>
      <w:ins w:id="6" w:author="Michaels, Maria (CDC/DDPHSS/OD)" w:date="2019-07-10T18:24:00Z">
        <w:r>
          <w:rPr>
            <w:sz w:val="24"/>
            <w:szCs w:val="24"/>
          </w:rPr>
          <w:t xml:space="preserve">ncluding all the relevant perspectives (e.g., guideline authors, </w:t>
        </w:r>
      </w:ins>
      <w:ins w:id="7" w:author="Michaels, Maria (CDC/DDPHSS/OD)" w:date="2019-07-10T18:26:00Z">
        <w:r>
          <w:rPr>
            <w:sz w:val="24"/>
            <w:szCs w:val="24"/>
          </w:rPr>
          <w:t xml:space="preserve">informaticists, implementers, communicators, evaluators) as part of the iterative process, </w:t>
        </w:r>
        <w:r w:rsidR="0052543F">
          <w:rPr>
            <w:sz w:val="24"/>
            <w:szCs w:val="24"/>
          </w:rPr>
          <w:t xml:space="preserve">the resulting computable </w:t>
        </w:r>
      </w:ins>
      <w:ins w:id="8" w:author="Michaels, Maria (CDC/DDPHSS/OD)" w:date="2019-07-10T18:27:00Z">
        <w:r w:rsidR="0052543F">
          <w:rPr>
            <w:sz w:val="24"/>
            <w:szCs w:val="24"/>
          </w:rPr>
          <w:t xml:space="preserve">representation of the recommendations </w:t>
        </w:r>
      </w:ins>
      <w:ins w:id="9" w:author="Michaels, Maria (CDC/DDPHSS/OD)" w:date="2019-07-10T18:30:00Z">
        <w:r w:rsidR="0052543F">
          <w:rPr>
            <w:sz w:val="24"/>
            <w:szCs w:val="24"/>
          </w:rPr>
          <w:t>should be well-vetted and more readily implemented.</w:t>
        </w:r>
      </w:ins>
      <w:bookmarkStart w:id="10" w:name="_GoBack"/>
      <w:bookmarkEnd w:id="10"/>
      <w:ins w:id="11" w:author="Michaels, Maria (CDC/DDPHSS/OD)" w:date="2019-07-10T16:31:00Z">
        <w:r w:rsidR="001A1813" w:rsidRPr="001A1813">
          <w:rPr>
            <w:noProof/>
            <w:sz w:val="24"/>
            <w:szCs w:val="24"/>
          </w:rPr>
          <w:drawing>
            <wp:inline distT="0" distB="0" distL="0" distR="0" wp14:anchorId="73D32303" wp14:editId="05D171A0">
              <wp:extent cx="6400800" cy="3159105"/>
              <wp:effectExtent l="0" t="0" r="0" b="3810"/>
              <wp:docPr id="2" name="Picture 2" descr="C:\Users\ktx2\AppData\Local\Microsoft\Windows\INetCache\Content.Outlook\25ODN703\Guidelines%20iterative-and-incremental-mode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ktx2\AppData\Local\Microsoft\Windows\INetCache\Content.Outlook\25ODN703\Guidelines%20iterative-and-incremental-model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31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85F312C" w14:textId="1275DC3D" w:rsidR="00E35177" w:rsidRPr="00E35177" w:rsidRDefault="00E35177" w:rsidP="00872D24">
      <w:pPr>
        <w:pStyle w:val="ListParagraph"/>
        <w:rPr>
          <w:ins w:id="12" w:author="Michaels, Maria (CDC/DDPHSS/OD)" w:date="2019-07-10T16:31:00Z"/>
          <w:i/>
          <w:sz w:val="24"/>
          <w:szCs w:val="24"/>
        </w:rPr>
      </w:pPr>
      <w:ins w:id="13" w:author="Michaels, Maria (CDC/DDPHSS/OD)" w:date="2019-07-10T18:23:00Z">
        <w:r>
          <w:rPr>
            <w:i/>
            <w:sz w:val="24"/>
            <w:szCs w:val="24"/>
          </w:rPr>
          <w:t>Figure 1.1</w:t>
        </w:r>
      </w:ins>
    </w:p>
    <w:p w14:paraId="6737B7D1" w14:textId="77777777" w:rsidR="001A1813" w:rsidRDefault="001A1813" w:rsidP="00872D24">
      <w:pPr>
        <w:pStyle w:val="ListParagraph"/>
        <w:rPr>
          <w:sz w:val="24"/>
          <w:szCs w:val="24"/>
        </w:rPr>
      </w:pPr>
    </w:p>
    <w:p w14:paraId="23A43E18" w14:textId="77777777" w:rsidR="006B4BCB" w:rsidRDefault="00872D24" w:rsidP="006B4BC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72D24">
        <w:rPr>
          <w:b/>
          <w:sz w:val="24"/>
          <w:szCs w:val="24"/>
        </w:rPr>
        <w:t>Scope</w:t>
      </w:r>
    </w:p>
    <w:p w14:paraId="6EEEF51C" w14:textId="6DA8FFFA" w:rsidR="006B4BCB" w:rsidRDefault="00E87E0F" w:rsidP="006B4BCB">
      <w:pPr>
        <w:pStyle w:val="ListParagraph"/>
        <w:rPr>
          <w:sz w:val="24"/>
          <w:szCs w:val="24"/>
        </w:rPr>
      </w:pPr>
      <w:r w:rsidRPr="00E87E0F">
        <w:rPr>
          <w:sz w:val="24"/>
          <w:szCs w:val="24"/>
        </w:rPr>
        <w:t xml:space="preserve">The implementation guide focuses on </w:t>
      </w:r>
      <w:del w:id="14" w:author="Michaels, Maria (CDC/DDPHSS/OD)" w:date="2019-07-10T18:23:00Z">
        <w:r w:rsidRPr="00E87E0F" w:rsidDel="00E35177">
          <w:rPr>
            <w:sz w:val="24"/>
            <w:szCs w:val="24"/>
          </w:rPr>
          <w:delText>the “leaves” of a clinical guideline, i.e.</w:delText>
        </w:r>
        <w:r w:rsidR="00267117" w:rsidDel="00E35177">
          <w:rPr>
            <w:sz w:val="24"/>
            <w:szCs w:val="24"/>
          </w:rPr>
          <w:delText>,</w:delText>
        </w:r>
        <w:r w:rsidRPr="00E87E0F" w:rsidDel="00E35177">
          <w:rPr>
            <w:sz w:val="24"/>
            <w:szCs w:val="24"/>
          </w:rPr>
          <w:delText xml:space="preserve"> the guide </w:delText>
        </w:r>
      </w:del>
      <w:r w:rsidRPr="00E87E0F">
        <w:rPr>
          <w:sz w:val="24"/>
          <w:szCs w:val="24"/>
        </w:rPr>
        <w:t>establish</w:t>
      </w:r>
      <w:ins w:id="15" w:author="Michaels, Maria (CDC/DDPHSS/OD)" w:date="2019-07-10T18:23:00Z">
        <w:r w:rsidR="00E35177">
          <w:rPr>
            <w:sz w:val="24"/>
            <w:szCs w:val="24"/>
          </w:rPr>
          <w:t>ing</w:t>
        </w:r>
      </w:ins>
      <w:del w:id="16" w:author="Michaels, Maria (CDC/DDPHSS/OD)" w:date="2019-07-10T18:23:00Z">
        <w:r w:rsidRPr="00E87E0F" w:rsidDel="00E35177">
          <w:rPr>
            <w:sz w:val="24"/>
            <w:szCs w:val="24"/>
          </w:rPr>
          <w:delText>es</w:delText>
        </w:r>
      </w:del>
      <w:r w:rsidRPr="00E87E0F">
        <w:rPr>
          <w:sz w:val="24"/>
          <w:szCs w:val="24"/>
        </w:rPr>
        <w:t xml:space="preserve"> patterns, profiles, conformance requirements, and guidance for the patient-independent representation, and analogous patterns for the patient-specific representation of guideline recommendations.</w:t>
      </w:r>
    </w:p>
    <w:p w14:paraId="603E1D92" w14:textId="77777777" w:rsidR="00E87E0F" w:rsidRPr="006B4BCB" w:rsidRDefault="00E87E0F" w:rsidP="006B4BCB">
      <w:pPr>
        <w:pStyle w:val="ListParagraph"/>
        <w:rPr>
          <w:sz w:val="24"/>
          <w:szCs w:val="24"/>
        </w:rPr>
      </w:pPr>
    </w:p>
    <w:p w14:paraId="4A01412E" w14:textId="77777777" w:rsidR="006B4BCB" w:rsidRDefault="00E87E0F" w:rsidP="006B4BC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Goals</w:t>
      </w:r>
    </w:p>
    <w:p w14:paraId="2D2E6511" w14:textId="77777777" w:rsidR="00E87E0F" w:rsidRDefault="00E87E0F" w:rsidP="00E87E0F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Direct:</w:t>
      </w:r>
    </w:p>
    <w:p w14:paraId="67E81178" w14:textId="77777777" w:rsidR="00E87E0F" w:rsidRPr="00E87E0F" w:rsidRDefault="00E87E0F" w:rsidP="00E87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7E0F">
        <w:rPr>
          <w:sz w:val="24"/>
          <w:szCs w:val="24"/>
        </w:rPr>
        <w:t>Reduce duplicate development effort involved in the implementation of clinical practice guideline recommendations in clinical systems</w:t>
      </w:r>
    </w:p>
    <w:p w14:paraId="4CF30FB2" w14:textId="77777777" w:rsidR="00E87E0F" w:rsidRDefault="00E87E0F" w:rsidP="00E87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7E0F">
        <w:rPr>
          <w:sz w:val="24"/>
          <w:szCs w:val="24"/>
        </w:rPr>
        <w:t>Reduce unnecessary and/or unintentional variability in clinical practice guideline implementation</w:t>
      </w:r>
    </w:p>
    <w:p w14:paraId="23ADF71C" w14:textId="77777777" w:rsidR="00E87E0F" w:rsidRDefault="00E87E0F" w:rsidP="00E87E0F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Indirect:</w:t>
      </w:r>
    </w:p>
    <w:p w14:paraId="63ED9FAC" w14:textId="77777777" w:rsidR="00E87E0F" w:rsidRPr="00E87E0F" w:rsidRDefault="00E87E0F" w:rsidP="00E87E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Minimize the time needed to implement clinical practice guideline recommendations in clinical systems</w:t>
      </w:r>
    </w:p>
    <w:p w14:paraId="2E1373A9" w14:textId="77777777" w:rsidR="00E87E0F" w:rsidRPr="00E87E0F" w:rsidRDefault="00E87E0F" w:rsidP="00E87E0F">
      <w:pPr>
        <w:pStyle w:val="ListParagraph"/>
        <w:rPr>
          <w:sz w:val="24"/>
          <w:szCs w:val="24"/>
        </w:rPr>
      </w:pPr>
    </w:p>
    <w:p w14:paraId="3B48DCA2" w14:textId="77777777" w:rsidR="00872D24" w:rsidRPr="00E87E0F" w:rsidRDefault="00E87E0F" w:rsidP="00872D2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Audience</w:t>
      </w:r>
    </w:p>
    <w:p w14:paraId="7544FC34" w14:textId="0694F9BC" w:rsidR="00E87E0F" w:rsidRDefault="00161E44" w:rsidP="00E87E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E87E0F" w:rsidRPr="00E87E0F">
        <w:rPr>
          <w:sz w:val="24"/>
          <w:szCs w:val="24"/>
        </w:rPr>
        <w:t xml:space="preserve">linical informaticists, health system integrators and clinical systems developers. Assumes familiarity with relevant standards, including FHIR and </w:t>
      </w:r>
      <w:r>
        <w:rPr>
          <w:sz w:val="24"/>
          <w:szCs w:val="24"/>
        </w:rPr>
        <w:t>Clinical Quality Language (</w:t>
      </w:r>
      <w:r w:rsidR="00E87E0F" w:rsidRPr="00E87E0F">
        <w:rPr>
          <w:sz w:val="24"/>
          <w:szCs w:val="24"/>
        </w:rPr>
        <w:t>CQL</w:t>
      </w:r>
      <w:r>
        <w:rPr>
          <w:sz w:val="24"/>
          <w:szCs w:val="24"/>
        </w:rPr>
        <w:t>)</w:t>
      </w:r>
      <w:r w:rsidR="005A6A1F">
        <w:rPr>
          <w:sz w:val="24"/>
          <w:szCs w:val="24"/>
        </w:rPr>
        <w:t>.</w:t>
      </w:r>
    </w:p>
    <w:p w14:paraId="728C506C" w14:textId="77777777" w:rsidR="00E87E0F" w:rsidRDefault="00E87E0F" w:rsidP="00E87E0F">
      <w:pPr>
        <w:pStyle w:val="ListParagraph"/>
        <w:rPr>
          <w:b/>
          <w:sz w:val="24"/>
          <w:szCs w:val="24"/>
        </w:rPr>
      </w:pPr>
    </w:p>
    <w:p w14:paraId="0BF6310E" w14:textId="16905139" w:rsidR="00E87E0F" w:rsidRPr="00267117" w:rsidRDefault="005A6A1F" w:rsidP="00872D2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Background</w:t>
      </w:r>
    </w:p>
    <w:p w14:paraId="78316A6B" w14:textId="212F3E70" w:rsidR="003E273C" w:rsidRDefault="003E273C" w:rsidP="002671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need for computable care guidelines </w:t>
      </w:r>
      <w:r w:rsidR="000A0F7F">
        <w:rPr>
          <w:sz w:val="24"/>
          <w:szCs w:val="24"/>
        </w:rPr>
        <w:t>can</w:t>
      </w:r>
      <w:r>
        <w:rPr>
          <w:sz w:val="24"/>
          <w:szCs w:val="24"/>
        </w:rPr>
        <w:t xml:space="preserve"> be considered in the context of the data lifecycle, where the representation of the guideline recommendations in FHIR helps deliver actionable knowledge (Figure 1.</w:t>
      </w:r>
      <w:del w:id="17" w:author="Michaels, Maria (CDC/DDPHSS/OD)" w:date="2019-07-10T18:22:00Z">
        <w:r w:rsidDel="00E35177">
          <w:rPr>
            <w:sz w:val="24"/>
            <w:szCs w:val="24"/>
          </w:rPr>
          <w:delText>1</w:delText>
        </w:r>
      </w:del>
      <w:ins w:id="18" w:author="Michaels, Maria (CDC/DDPHSS/OD)" w:date="2019-07-10T18:22:00Z">
        <w:r w:rsidR="00E35177">
          <w:rPr>
            <w:sz w:val="24"/>
            <w:szCs w:val="24"/>
          </w:rPr>
          <w:t>2</w:t>
        </w:r>
      </w:ins>
      <w:r>
        <w:rPr>
          <w:sz w:val="24"/>
          <w:szCs w:val="24"/>
        </w:rPr>
        <w:t>).</w:t>
      </w:r>
    </w:p>
    <w:p w14:paraId="32BE3822" w14:textId="77777777" w:rsidR="003E273C" w:rsidRDefault="003E273C" w:rsidP="00267117">
      <w:pPr>
        <w:pStyle w:val="ListParagraph"/>
        <w:rPr>
          <w:sz w:val="24"/>
          <w:szCs w:val="24"/>
        </w:rPr>
      </w:pPr>
    </w:p>
    <w:p w14:paraId="6A5B42EF" w14:textId="5544BDC6" w:rsidR="003E273C" w:rsidRPr="003E273C" w:rsidDel="00E35177" w:rsidRDefault="003E273C" w:rsidP="00267117">
      <w:pPr>
        <w:pStyle w:val="ListParagraph"/>
        <w:rPr>
          <w:del w:id="19" w:author="Michaels, Maria (CDC/DDPHSS/OD)" w:date="2019-07-10T18:24:00Z"/>
          <w:b/>
          <w:i/>
          <w:sz w:val="24"/>
          <w:szCs w:val="24"/>
        </w:rPr>
      </w:pPr>
      <w:del w:id="20" w:author="Michaels, Maria (CDC/DDPHSS/OD)" w:date="2019-07-10T18:24:00Z">
        <w:r w:rsidRPr="003E273C" w:rsidDel="00E35177">
          <w:rPr>
            <w:b/>
            <w:i/>
            <w:sz w:val="24"/>
            <w:szCs w:val="24"/>
          </w:rPr>
          <w:delText>Figure 1.1</w:delText>
        </w:r>
      </w:del>
    </w:p>
    <w:p w14:paraId="2A5F1E27" w14:textId="3785042E" w:rsidR="003E273C" w:rsidRDefault="003E273C" w:rsidP="00267117">
      <w:pPr>
        <w:pStyle w:val="ListParagraph"/>
        <w:rPr>
          <w:ins w:id="21" w:author="Michaels, Maria (CDC/DDPHSS/OD)" w:date="2019-07-10T18:22:00Z"/>
          <w:sz w:val="24"/>
          <w:szCs w:val="24"/>
        </w:rPr>
      </w:pPr>
      <w:r>
        <w:rPr>
          <w:noProof/>
        </w:rPr>
        <w:drawing>
          <wp:inline distT="0" distB="0" distL="0" distR="0" wp14:anchorId="0D624B7B" wp14:editId="3CF8D71A">
            <wp:extent cx="64008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16" b="-1"/>
                    <a:stretch/>
                  </pic:blipFill>
                  <pic:spPr bwMode="auto">
                    <a:xfrm>
                      <a:off x="0" y="0"/>
                      <a:ext cx="64008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E25D1" w14:textId="2170777A" w:rsidR="00E35177" w:rsidRDefault="00E35177" w:rsidP="00267117">
      <w:pPr>
        <w:pStyle w:val="ListParagraph"/>
        <w:rPr>
          <w:sz w:val="24"/>
          <w:szCs w:val="24"/>
        </w:rPr>
      </w:pPr>
      <w:ins w:id="22" w:author="Michaels, Maria (CDC/DDPHSS/OD)" w:date="2019-07-10T18:22:00Z">
        <w:r>
          <w:rPr>
            <w:i/>
            <w:sz w:val="24"/>
            <w:szCs w:val="24"/>
          </w:rPr>
          <w:t>Figure 1.2</w:t>
        </w:r>
      </w:ins>
    </w:p>
    <w:p w14:paraId="16A83B72" w14:textId="77777777" w:rsidR="003E273C" w:rsidRDefault="003E273C" w:rsidP="00267117">
      <w:pPr>
        <w:pStyle w:val="ListParagraph"/>
        <w:rPr>
          <w:sz w:val="24"/>
          <w:szCs w:val="24"/>
        </w:rPr>
      </w:pPr>
    </w:p>
    <w:p w14:paraId="01F6B2BC" w14:textId="55E53674" w:rsidR="000E6D8D" w:rsidRDefault="003E273C" w:rsidP="000E6D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translating the recommendations in clinical practice guidelines at the source, and disseminating a computable version along with the narrative version of the guidelines, </w:t>
      </w:r>
      <w:r w:rsidR="000E6D8D">
        <w:rPr>
          <w:sz w:val="24"/>
          <w:szCs w:val="24"/>
        </w:rPr>
        <w:t xml:space="preserve">the </w:t>
      </w:r>
      <w:r w:rsidR="000E6D8D">
        <w:rPr>
          <w:sz w:val="24"/>
          <w:szCs w:val="24"/>
        </w:rPr>
        <w:lastRenderedPageBreak/>
        <w:t xml:space="preserve">effort of translation would not be repeated across every organization that intends to apply the recommendations. Likewise, unnecessary or unintentional variations as a result of duplicative translation efforts could be prevented with a standard, computable version that is ready to be implemented. In removing the need for translating recommendations at each local clinical system, and removing as much variation as possible through a standard translation, the time needed to apply the recommendations in practice should also be reduced, helping scientific evidence reach patient care more easily, quickly, accurately, and consistently. </w:t>
      </w:r>
    </w:p>
    <w:p w14:paraId="5566ED16" w14:textId="771EBB84" w:rsidR="005865A2" w:rsidRDefault="005865A2" w:rsidP="000E6D8D">
      <w:pPr>
        <w:pStyle w:val="ListParagraph"/>
        <w:rPr>
          <w:sz w:val="24"/>
          <w:szCs w:val="24"/>
        </w:rPr>
      </w:pPr>
    </w:p>
    <w:p w14:paraId="710CA924" w14:textId="62C2CB5E" w:rsidR="005865A2" w:rsidRPr="000E6D8D" w:rsidRDefault="000A0F7F" w:rsidP="000E6D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considering common patterns across multiple guidelines, this implementation guide can apply to a variety of use cases across multiple clinical domains, as is evidenced by the </w:t>
      </w:r>
      <w:hyperlink r:id="rId9" w:history="1">
        <w:r w:rsidRPr="000A0F7F">
          <w:rPr>
            <w:rStyle w:val="Hyperlink"/>
            <w:sz w:val="24"/>
            <w:szCs w:val="24"/>
          </w:rPr>
          <w:t>examples</w:t>
        </w:r>
      </w:hyperlink>
      <w:r>
        <w:rPr>
          <w:sz w:val="24"/>
          <w:szCs w:val="24"/>
        </w:rPr>
        <w:t xml:space="preserve"> provided. These common patterns not only create a way to organize the content </w:t>
      </w:r>
      <w:r w:rsidR="000140A1">
        <w:rPr>
          <w:sz w:val="24"/>
          <w:szCs w:val="24"/>
        </w:rPr>
        <w:t>for</w:t>
      </w:r>
      <w:r>
        <w:rPr>
          <w:sz w:val="24"/>
          <w:szCs w:val="24"/>
        </w:rPr>
        <w:t xml:space="preserve"> the translation </w:t>
      </w:r>
      <w:r w:rsidR="000140A1">
        <w:rPr>
          <w:sz w:val="24"/>
          <w:szCs w:val="24"/>
        </w:rPr>
        <w:t>into computable recommendations</w:t>
      </w:r>
      <w:r>
        <w:rPr>
          <w:sz w:val="24"/>
          <w:szCs w:val="24"/>
        </w:rPr>
        <w:t xml:space="preserve"> but also help implementers operationalize the recommendations within clinical workflows.</w:t>
      </w:r>
    </w:p>
    <w:p w14:paraId="1108C4F3" w14:textId="07C1DB1D" w:rsidR="003E273C" w:rsidRDefault="003E273C" w:rsidP="00267117">
      <w:pPr>
        <w:pStyle w:val="ListParagraph"/>
        <w:rPr>
          <w:ins w:id="23" w:author="Michaels, Maria (CDC/DDPHSS/OD)" w:date="2019-07-10T18:27:00Z"/>
          <w:b/>
          <w:sz w:val="24"/>
          <w:szCs w:val="24"/>
        </w:rPr>
      </w:pPr>
    </w:p>
    <w:p w14:paraId="15525D18" w14:textId="42947B08" w:rsidR="0052543F" w:rsidRPr="00267117" w:rsidRDefault="0052543F" w:rsidP="0052543F">
      <w:pPr>
        <w:pStyle w:val="ListParagraph"/>
        <w:numPr>
          <w:ilvl w:val="1"/>
          <w:numId w:val="1"/>
        </w:numPr>
        <w:rPr>
          <w:ins w:id="24" w:author="Michaels, Maria (CDC/DDPHSS/OD)" w:date="2019-07-10T18:28:00Z"/>
          <w:b/>
          <w:sz w:val="24"/>
          <w:szCs w:val="24"/>
        </w:rPr>
      </w:pPr>
      <w:ins w:id="25" w:author="Michaels, Maria (CDC/DDPHSS/OD)" w:date="2019-07-10T18:28:00Z">
        <w:r>
          <w:rPr>
            <w:b/>
            <w:sz w:val="24"/>
            <w:szCs w:val="24"/>
          </w:rPr>
          <w:t>References</w:t>
        </w:r>
      </w:ins>
    </w:p>
    <w:p w14:paraId="1E1597B6" w14:textId="77777777" w:rsidR="0052543F" w:rsidRDefault="0052543F" w:rsidP="0052543F">
      <w:pPr>
        <w:numPr>
          <w:ilvl w:val="0"/>
          <w:numId w:val="4"/>
        </w:numPr>
        <w:spacing w:after="75" w:line="336" w:lineRule="atLeast"/>
        <w:rPr>
          <w:ins w:id="26" w:author="Michaels, Maria (CDC/DDPHSS/OD)" w:date="2019-07-10T18:28:00Z"/>
          <w:rFonts w:ascii="Verdana" w:hAnsi="Verdana" w:cs="Helvetica"/>
          <w:color w:val="333333"/>
          <w:sz w:val="18"/>
          <w:szCs w:val="18"/>
          <w:lang w:val="en"/>
        </w:rPr>
      </w:pPr>
      <w:ins w:id="27" w:author="Michaels, Maria (CDC/DDPHSS/OD)" w:date="2019-07-10T18:28:00Z">
        <w:r>
          <w:rPr>
            <w:rFonts w:ascii="Verdana" w:hAnsi="Verdana" w:cs="Helvetica"/>
            <w:color w:val="333333"/>
            <w:sz w:val="18"/>
            <w:szCs w:val="18"/>
            <w:lang w:val="en"/>
          </w:rPr>
          <w:t xml:space="preserve">International Standard Classification of Occupations (ISCO). 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begin"/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instrText xml:space="preserve"> HYPERLINK "http://www.ilo.org/public/english/bureau/stat/isco/index.htm" </w:instrTex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separate"/>
        </w:r>
        <w:r>
          <w:rPr>
            <w:rStyle w:val="Hyperlink"/>
            <w:rFonts w:ascii="Verdana" w:hAnsi="Verdana" w:cs="Helvetica"/>
            <w:sz w:val="18"/>
            <w:szCs w:val="18"/>
            <w:lang w:val="en"/>
          </w:rPr>
          <w:t>http://www.ilo.org/public/english/bureau/stat/isco/index.htm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end"/>
        </w:r>
      </w:ins>
    </w:p>
    <w:p w14:paraId="3D69D066" w14:textId="77777777" w:rsidR="0052543F" w:rsidRDefault="0052543F" w:rsidP="0052543F">
      <w:pPr>
        <w:numPr>
          <w:ilvl w:val="0"/>
          <w:numId w:val="4"/>
        </w:numPr>
        <w:spacing w:after="75" w:line="336" w:lineRule="atLeast"/>
        <w:rPr>
          <w:ins w:id="28" w:author="Michaels, Maria (CDC/DDPHSS/OD)" w:date="2019-07-10T18:28:00Z"/>
          <w:rFonts w:ascii="Verdana" w:hAnsi="Verdana" w:cs="Helvetica"/>
          <w:color w:val="333333"/>
          <w:sz w:val="18"/>
          <w:szCs w:val="18"/>
          <w:lang w:val="en"/>
        </w:rPr>
      </w:pPr>
      <w:ins w:id="29" w:author="Michaels, Maria (CDC/DDPHSS/OD)" w:date="2019-07-10T18:28:00Z">
        <w:r>
          <w:rPr>
            <w:rFonts w:ascii="Verdana" w:hAnsi="Verdana" w:cs="Helvetica"/>
            <w:color w:val="333333"/>
            <w:sz w:val="18"/>
            <w:szCs w:val="18"/>
            <w:lang w:val="en"/>
          </w:rPr>
          <w:t xml:space="preserve">Classifying health workers: Mapping occupations to the international standard classification. World Health Organization. 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begin"/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instrText xml:space="preserve"> HYPERLINK "https://www.who.int/hrh/statistics/Health_workers_classification.pdf" </w:instrTex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separate"/>
        </w:r>
        <w:r>
          <w:rPr>
            <w:rStyle w:val="Hyperlink"/>
            <w:rFonts w:ascii="Verdana" w:hAnsi="Verdana" w:cs="Helvetica"/>
            <w:sz w:val="18"/>
            <w:szCs w:val="18"/>
            <w:lang w:val="en"/>
          </w:rPr>
          <w:t>https://www.who.int/hrh/statistics/Health_workers_classification.pdf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end"/>
        </w:r>
      </w:ins>
    </w:p>
    <w:p w14:paraId="1F6CA423" w14:textId="77777777" w:rsidR="0052543F" w:rsidRDefault="0052543F" w:rsidP="0052543F">
      <w:pPr>
        <w:numPr>
          <w:ilvl w:val="0"/>
          <w:numId w:val="4"/>
        </w:numPr>
        <w:spacing w:after="75" w:line="336" w:lineRule="atLeast"/>
        <w:rPr>
          <w:ins w:id="30" w:author="Michaels, Maria (CDC/DDPHSS/OD)" w:date="2019-07-10T18:28:00Z"/>
          <w:rFonts w:ascii="Verdana" w:hAnsi="Verdana" w:cs="Helvetica"/>
          <w:color w:val="333333"/>
          <w:sz w:val="18"/>
          <w:szCs w:val="18"/>
          <w:lang w:val="en"/>
        </w:rPr>
      </w:pPr>
      <w:ins w:id="31" w:author="Michaels, Maria (CDC/DDPHSS/OD)" w:date="2019-07-10T18:28:00Z">
        <w:r>
          <w:rPr>
            <w:rFonts w:ascii="Verdana" w:hAnsi="Verdana" w:cs="Helvetica"/>
            <w:color w:val="333333"/>
            <w:sz w:val="18"/>
            <w:szCs w:val="18"/>
            <w:lang w:val="en"/>
          </w:rPr>
          <w:t xml:space="preserve">Operationalizing Guideline-based Care. Presentation at the 2013 AeHIN General Meeting. Derek Ritz. 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begin"/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instrText xml:space="preserve"> HYPERLINK "http://www.aehin.org/Meetings/2013AeHINGeneralMeeting/AGM13Files3.aspx" </w:instrTex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separate"/>
        </w:r>
        <w:r>
          <w:rPr>
            <w:rStyle w:val="Hyperlink"/>
            <w:rFonts w:ascii="Verdana" w:hAnsi="Verdana" w:cs="Helvetica"/>
            <w:sz w:val="18"/>
            <w:szCs w:val="18"/>
            <w:lang w:val="en"/>
          </w:rPr>
          <w:t>http://www.aehin.org/Meetings/2013AeHINGeneralMeeting/AGM13Files3.aspx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end"/>
        </w:r>
      </w:ins>
    </w:p>
    <w:p w14:paraId="25E18658" w14:textId="56D51BB3" w:rsidR="0052543F" w:rsidRDefault="0052543F" w:rsidP="0052543F">
      <w:pPr>
        <w:numPr>
          <w:ilvl w:val="0"/>
          <w:numId w:val="4"/>
        </w:numPr>
        <w:spacing w:after="75" w:line="336" w:lineRule="atLeast"/>
        <w:rPr>
          <w:ins w:id="32" w:author="Michaels, Maria (CDC/DDPHSS/OD)" w:date="2019-07-10T18:28:00Z"/>
          <w:rFonts w:ascii="Verdana" w:hAnsi="Verdana" w:cs="Helvetica"/>
          <w:color w:val="333333"/>
          <w:sz w:val="18"/>
          <w:szCs w:val="18"/>
          <w:lang w:val="en"/>
        </w:rPr>
      </w:pPr>
      <w:ins w:id="33" w:author="Michaels, Maria (CDC/DDPHSS/OD)" w:date="2019-07-10T18:28:00Z">
        <w:r>
          <w:rPr>
            <w:rFonts w:ascii="Verdana" w:hAnsi="Verdana" w:cs="Helvetica"/>
            <w:color w:val="333333"/>
            <w:sz w:val="18"/>
            <w:szCs w:val="18"/>
            <w:lang w:val="en"/>
          </w:rPr>
          <w:t>An Ontological Framew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t xml:space="preserve">ork for Adaptive Medical Workflow. Journal of Biomedical Informatics Volume 41, Issue 5, October 2008, Pages 829-836. 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begin"/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instrText xml:space="preserve"> HYPERLINK "https://doi.org/10.1016/j.jbi.2008.05.012" </w:instrTex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separate"/>
        </w:r>
        <w:r>
          <w:rPr>
            <w:rStyle w:val="Hyperlink"/>
            <w:rFonts w:ascii="Verdana" w:hAnsi="Verdana" w:cs="Helvetica"/>
            <w:sz w:val="18"/>
            <w:szCs w:val="18"/>
            <w:lang w:val="en"/>
          </w:rPr>
          <w:t>https://doi.org/10.1016/j.jbi.2008.05.012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end"/>
        </w:r>
      </w:ins>
    </w:p>
    <w:p w14:paraId="57EB9736" w14:textId="77777777" w:rsidR="0052543F" w:rsidRDefault="0052543F" w:rsidP="0052543F">
      <w:pPr>
        <w:numPr>
          <w:ilvl w:val="0"/>
          <w:numId w:val="4"/>
        </w:numPr>
        <w:spacing w:after="75" w:line="336" w:lineRule="atLeast"/>
        <w:rPr>
          <w:ins w:id="34" w:author="Michaels, Maria (CDC/DDPHSS/OD)" w:date="2019-07-10T18:28:00Z"/>
          <w:rFonts w:ascii="Verdana" w:hAnsi="Verdana" w:cs="Helvetica"/>
          <w:color w:val="333333"/>
          <w:sz w:val="18"/>
          <w:szCs w:val="18"/>
          <w:lang w:val="en"/>
        </w:rPr>
      </w:pPr>
      <w:ins w:id="35" w:author="Michaels, Maria (CDC/DDPHSS/OD)" w:date="2019-07-10T18:28:00Z">
        <w:r>
          <w:rPr>
            <w:rFonts w:ascii="Verdana" w:hAnsi="Verdana" w:cs="Helvetica"/>
            <w:color w:val="333333"/>
            <w:sz w:val="18"/>
            <w:szCs w:val="18"/>
            <w:lang w:val="en"/>
          </w:rPr>
          <w:t xml:space="preserve">A multi-layered framework for disseminating knowledge for computer-based decision support. Journal of the American Medical Informatics Association 2011 Dec; 18(Suppl 1): i132-i139. 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begin"/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instrText xml:space="preserve"> HYPERLINK "https://doi.org/10.1136/amiajnl-2011-000334" </w:instrTex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separate"/>
        </w:r>
        <w:r>
          <w:rPr>
            <w:rStyle w:val="Hyperlink"/>
            <w:rFonts w:ascii="Verdana" w:hAnsi="Verdana" w:cs="Helvetica"/>
            <w:sz w:val="18"/>
            <w:szCs w:val="18"/>
            <w:lang w:val="en"/>
          </w:rPr>
          <w:t>https://doi.org/10.1136/amiajnl-2011-000334</w:t>
        </w:r>
        <w:r>
          <w:rPr>
            <w:rFonts w:ascii="Verdana" w:hAnsi="Verdana" w:cs="Helvetica"/>
            <w:color w:val="333333"/>
            <w:sz w:val="18"/>
            <w:szCs w:val="18"/>
            <w:lang w:val="en"/>
          </w:rPr>
          <w:fldChar w:fldCharType="end"/>
        </w:r>
      </w:ins>
    </w:p>
    <w:p w14:paraId="32FF9BE9" w14:textId="77777777" w:rsidR="0052543F" w:rsidRPr="00267117" w:rsidRDefault="0052543F" w:rsidP="00267117">
      <w:pPr>
        <w:pStyle w:val="ListParagraph"/>
        <w:rPr>
          <w:b/>
          <w:sz w:val="24"/>
          <w:szCs w:val="24"/>
        </w:rPr>
      </w:pPr>
    </w:p>
    <w:sectPr w:rsidR="0052543F" w:rsidRPr="00267117" w:rsidSect="00D26908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720EF" w14:textId="77777777" w:rsidR="00872D24" w:rsidRDefault="00872D24" w:rsidP="00872D24">
      <w:pPr>
        <w:spacing w:after="0" w:line="240" w:lineRule="auto"/>
      </w:pPr>
      <w:r>
        <w:separator/>
      </w:r>
    </w:p>
  </w:endnote>
  <w:endnote w:type="continuationSeparator" w:id="0">
    <w:p w14:paraId="2A2D19C6" w14:textId="77777777" w:rsidR="00872D24" w:rsidRDefault="00872D24" w:rsidP="0087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06A06" w14:textId="77777777" w:rsidR="00872D24" w:rsidRDefault="00872D24" w:rsidP="00872D24">
      <w:pPr>
        <w:spacing w:after="0" w:line="240" w:lineRule="auto"/>
      </w:pPr>
      <w:r>
        <w:separator/>
      </w:r>
    </w:p>
  </w:footnote>
  <w:footnote w:type="continuationSeparator" w:id="0">
    <w:p w14:paraId="187E73E2" w14:textId="77777777" w:rsidR="00872D24" w:rsidRDefault="00872D24" w:rsidP="0087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41FBD" w14:textId="77777777" w:rsidR="00872D24" w:rsidRDefault="00872D24">
    <w:pPr>
      <w:pStyle w:val="Header"/>
      <w:rPr>
        <w:rFonts w:cs="Arial"/>
        <w:b/>
        <w:sz w:val="28"/>
        <w:lang w:val="en"/>
      </w:rPr>
    </w:pPr>
    <w:r w:rsidRPr="00872D24">
      <w:rPr>
        <w:rFonts w:cs="Arial"/>
        <w:b/>
        <w:sz w:val="28"/>
        <w:lang w:val="en"/>
      </w:rPr>
      <w:t>Representation of Clinical Practice Guideline Recommendations in FHIR</w:t>
    </w:r>
  </w:p>
  <w:p w14:paraId="6B828992" w14:textId="77777777" w:rsidR="00872D24" w:rsidRPr="00872D24" w:rsidRDefault="00872D24">
    <w:pPr>
      <w:pStyle w:val="Head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8EC"/>
    <w:multiLevelType w:val="multilevel"/>
    <w:tmpl w:val="118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E5280"/>
    <w:multiLevelType w:val="multilevel"/>
    <w:tmpl w:val="A0D0D25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D42961"/>
    <w:multiLevelType w:val="hybridMultilevel"/>
    <w:tmpl w:val="A07E83F6"/>
    <w:lvl w:ilvl="0" w:tplc="B1B27B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820847"/>
    <w:multiLevelType w:val="multilevel"/>
    <w:tmpl w:val="5D201B88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s, Maria (CDC/DDPHSS/OD)">
    <w15:presenceInfo w15:providerId="AD" w15:userId="S-1-5-21-1207783550-2075000910-922709458-548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24"/>
    <w:rsid w:val="000140A1"/>
    <w:rsid w:val="000A0F7F"/>
    <w:rsid w:val="000E6D8D"/>
    <w:rsid w:val="00161E44"/>
    <w:rsid w:val="001A1813"/>
    <w:rsid w:val="00267117"/>
    <w:rsid w:val="003D77C3"/>
    <w:rsid w:val="003E273C"/>
    <w:rsid w:val="0052543F"/>
    <w:rsid w:val="005865A2"/>
    <w:rsid w:val="005A6A1F"/>
    <w:rsid w:val="00671F52"/>
    <w:rsid w:val="006B4BCB"/>
    <w:rsid w:val="006D5E74"/>
    <w:rsid w:val="007E4928"/>
    <w:rsid w:val="007E6313"/>
    <w:rsid w:val="00872D24"/>
    <w:rsid w:val="00D26908"/>
    <w:rsid w:val="00E35177"/>
    <w:rsid w:val="00E87E0F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6E63"/>
  <w15:chartTrackingRefBased/>
  <w15:docId w15:val="{01693FAC-B4BB-400B-A0AC-9C6A5077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24"/>
  </w:style>
  <w:style w:type="paragraph" w:styleId="Footer">
    <w:name w:val="footer"/>
    <w:basedOn w:val="Normal"/>
    <w:link w:val="FooterChar"/>
    <w:uiPriority w:val="99"/>
    <w:unhideWhenUsed/>
    <w:rsid w:val="0087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24"/>
  </w:style>
  <w:style w:type="paragraph" w:styleId="ListParagraph">
    <w:name w:val="List Paragraph"/>
    <w:basedOn w:val="Normal"/>
    <w:uiPriority w:val="34"/>
    <w:qFormat/>
    <w:rsid w:val="0087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5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7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1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1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1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uild.fhir.org/ig/HL7/cqf-recommendations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Michaels, Maria (CDC/DDPHSS/OD)</dc:creator>
  <cp:keywords/>
  <dc:description/>
  <cp:lastModifiedBy>Michaels, Maria (CDC/DDPHSS/OD)</cp:lastModifiedBy>
  <cp:revision>2</cp:revision>
  <dcterms:created xsi:type="dcterms:W3CDTF">2019-07-10T22:31:00Z</dcterms:created>
  <dcterms:modified xsi:type="dcterms:W3CDTF">2019-07-10T22:31:00Z</dcterms:modified>
</cp:coreProperties>
</file>